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5CD2435" w:rsidR="00173F89" w:rsidRDefault="00F95485">
      <w:r>
        <w:t xml:space="preserve">Dear </w:t>
      </w:r>
      <w:ins w:id="0" w:author="Author">
        <w:r w:rsidR="001A448A">
          <w:t>Data Science Team Lead</w:t>
        </w:r>
      </w:ins>
      <w:del w:id="1" w:author="Author">
        <w:r w:rsidDel="001A448A">
          <w:delText>[insert name of recipient]</w:delText>
        </w:r>
      </w:del>
      <w:r>
        <w:t>,</w:t>
      </w:r>
    </w:p>
    <w:p w14:paraId="00000002" w14:textId="77777777" w:rsidR="00173F89" w:rsidRDefault="00173F89"/>
    <w:p w14:paraId="00000003" w14:textId="1A62CC27" w:rsidR="00173F89" w:rsidDel="000C599C" w:rsidRDefault="001A448A">
      <w:pPr>
        <w:rPr>
          <w:del w:id="2" w:author="Author"/>
        </w:rPr>
      </w:pPr>
      <w:ins w:id="3" w:author="Author">
        <w:r w:rsidRPr="001A448A">
          <w:t>In this initial step, the task involves preparing and exploring a dataset provided by Gala Groceries, a technology-led grocery store chain in the USA. The dataset, named "sample_sales_data.csv," is intended for use in a Python coding notebook, specifically for conducting exploratory data analysis (EDA) to understand the statistical properties, distributions, and other relevant characteristics of the data. The goal is to gain a solid understanding of the dataset's content and properties in order to formulate questions and recommendations related to Gala Groceries' supply chain challenges. This step is essential to inform the subsequent analysis and recommendations that will address the issue of optimizing stock levels for perishable grocery items.</w:t>
        </w:r>
        <w:r w:rsidRPr="001A448A" w:rsidDel="001A448A">
          <w:t xml:space="preserve"> </w:t>
        </w:r>
      </w:ins>
      <w:del w:id="4" w:author="Author">
        <w:r w:rsidR="00F95485" w:rsidDel="001A448A">
          <w:delText>[Introduce the task that you’ve completed in 1 - 2 sentences]</w:delText>
        </w:r>
      </w:del>
    </w:p>
    <w:p w14:paraId="5B3EACE3" w14:textId="77777777" w:rsidR="000C599C" w:rsidRDefault="000C599C">
      <w:pPr>
        <w:rPr>
          <w:ins w:id="5" w:author="Author"/>
        </w:rPr>
      </w:pPr>
    </w:p>
    <w:p w14:paraId="0CA827C1" w14:textId="77777777" w:rsidR="001A448A" w:rsidRDefault="001A448A">
      <w:pPr>
        <w:rPr>
          <w:ins w:id="6" w:author="Author"/>
        </w:rPr>
      </w:pPr>
    </w:p>
    <w:p w14:paraId="00000004" w14:textId="77777777" w:rsidR="00173F89" w:rsidRDefault="00173F89"/>
    <w:p w14:paraId="4A32A326" w14:textId="32B685ED" w:rsidR="000C599C" w:rsidRDefault="000C599C" w:rsidP="0040265E">
      <w:pPr>
        <w:pStyle w:val="ListParagraph"/>
        <w:numPr>
          <w:ilvl w:val="0"/>
          <w:numId w:val="1"/>
        </w:numPr>
        <w:rPr>
          <w:ins w:id="7" w:author="Author"/>
        </w:rPr>
      </w:pPr>
      <w:ins w:id="8" w:author="Author">
        <w:r>
          <w:t xml:space="preserve">From the bar plot </w:t>
        </w:r>
        <w:r w:rsidR="006F0063">
          <w:t xml:space="preserve">and pie plot </w:t>
        </w:r>
        <w:r>
          <w:t xml:space="preserve">of </w:t>
        </w:r>
        <w:proofErr w:type="spellStart"/>
        <w:r>
          <w:t>payment</w:t>
        </w:r>
        <w:r>
          <w:t>_type</w:t>
        </w:r>
        <w:proofErr w:type="spellEnd"/>
        <w:r>
          <w:t xml:space="preserve"> we can infer that the </w:t>
        </w:r>
        <w:proofErr w:type="spellStart"/>
        <w:r>
          <w:t>payment</w:t>
        </w:r>
        <w:r>
          <w:t>_type</w:t>
        </w:r>
        <w:proofErr w:type="spellEnd"/>
        <w:r>
          <w:t xml:space="preserve"> </w:t>
        </w:r>
        <w:r>
          <w:rPr>
            <w:b/>
            <w:bCs/>
          </w:rPr>
          <w:t>cash</w:t>
        </w:r>
        <w:r>
          <w:rPr>
            <w:b/>
            <w:bCs/>
          </w:rPr>
          <w:t xml:space="preserve">, </w:t>
        </w:r>
        <w:r>
          <w:rPr>
            <w:b/>
            <w:bCs/>
          </w:rPr>
          <w:t>credit card, debit card</w:t>
        </w:r>
        <w:r>
          <w:rPr>
            <w:b/>
            <w:bCs/>
          </w:rPr>
          <w:t xml:space="preserve"> </w:t>
        </w:r>
        <w:r>
          <w:t xml:space="preserve">and </w:t>
        </w:r>
        <w:r>
          <w:rPr>
            <w:b/>
            <w:bCs/>
          </w:rPr>
          <w:t>e-wallet</w:t>
        </w:r>
        <w:r>
          <w:t xml:space="preserve"> are the </w:t>
        </w:r>
        <w:r>
          <w:t>payment methods</w:t>
        </w:r>
        <w:r>
          <w:t xml:space="preserve"> </w:t>
        </w:r>
        <w:r>
          <w:t xml:space="preserve">at </w:t>
        </w:r>
        <w:r>
          <w:t xml:space="preserve">Gala Groceries each having count of </w:t>
        </w:r>
        <w:r>
          <w:rPr>
            <w:b/>
            <w:bCs/>
          </w:rPr>
          <w:t>2027</w:t>
        </w:r>
        <w:r>
          <w:t xml:space="preserve">, </w:t>
        </w:r>
        <w:r>
          <w:rPr>
            <w:b/>
            <w:bCs/>
          </w:rPr>
          <w:t>1949, 1918</w:t>
        </w:r>
        <w:r>
          <w:rPr>
            <w:b/>
            <w:bCs/>
          </w:rPr>
          <w:t xml:space="preserve"> </w:t>
        </w:r>
        <w:r>
          <w:t xml:space="preserve">and </w:t>
        </w:r>
        <w:r>
          <w:rPr>
            <w:b/>
            <w:bCs/>
          </w:rPr>
          <w:t>1</w:t>
        </w:r>
        <w:r>
          <w:rPr>
            <w:b/>
            <w:bCs/>
          </w:rPr>
          <w:t>93</w:t>
        </w:r>
        <w:r>
          <w:rPr>
            <w:b/>
            <w:bCs/>
          </w:rPr>
          <w:t xml:space="preserve">5 </w:t>
        </w:r>
        <w:r>
          <w:t xml:space="preserve">and contribution of </w:t>
        </w:r>
        <w:r>
          <w:rPr>
            <w:b/>
            <w:bCs/>
          </w:rPr>
          <w:t>25.9</w:t>
        </w:r>
        <w:r>
          <w:rPr>
            <w:b/>
            <w:bCs/>
          </w:rPr>
          <w:t xml:space="preserve">%, </w:t>
        </w:r>
        <w:r>
          <w:rPr>
            <w:b/>
            <w:bCs/>
          </w:rPr>
          <w:t>24.9</w:t>
        </w:r>
        <w:r>
          <w:rPr>
            <w:b/>
            <w:bCs/>
          </w:rPr>
          <w:t>%</w:t>
        </w:r>
        <w:r>
          <w:rPr>
            <w:b/>
            <w:bCs/>
          </w:rPr>
          <w:t>, 24.5%</w:t>
        </w:r>
        <w:r>
          <w:rPr>
            <w:b/>
            <w:bCs/>
          </w:rPr>
          <w:t xml:space="preserve"> </w:t>
        </w:r>
        <w:r>
          <w:t xml:space="preserve">and </w:t>
        </w:r>
        <w:r>
          <w:rPr>
            <w:b/>
            <w:bCs/>
          </w:rPr>
          <w:t>2</w:t>
        </w:r>
        <w:r>
          <w:rPr>
            <w:b/>
            <w:bCs/>
          </w:rPr>
          <w:t>4.7</w:t>
        </w:r>
        <w:r>
          <w:rPr>
            <w:b/>
            <w:bCs/>
          </w:rPr>
          <w:t xml:space="preserve">% </w:t>
        </w:r>
        <w:r>
          <w:t xml:space="preserve">towards sales </w:t>
        </w:r>
        <w:r>
          <w:t>respectively.</w:t>
        </w:r>
        <w:r>
          <w:rPr>
            <w:noProof/>
          </w:rPr>
          <w:drawing>
            <wp:inline distT="0" distB="0" distL="0" distR="0" wp14:anchorId="3F4B3961" wp14:editId="502DED8A">
              <wp:extent cx="594360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r>
          <w:rPr>
            <w:noProof/>
          </w:rPr>
          <w:drawing>
            <wp:inline distT="0" distB="0" distL="0" distR="0" wp14:anchorId="3A856F48" wp14:editId="0AB78565">
              <wp:extent cx="594360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ins>
    </w:p>
    <w:p w14:paraId="757CE481" w14:textId="1DE96342" w:rsidR="000C599C" w:rsidRDefault="006F0063" w:rsidP="0040265E">
      <w:pPr>
        <w:pStyle w:val="ListParagraph"/>
        <w:numPr>
          <w:ilvl w:val="0"/>
          <w:numId w:val="1"/>
        </w:numPr>
        <w:rPr>
          <w:ins w:id="9" w:author="Author"/>
        </w:rPr>
      </w:pPr>
      <w:ins w:id="10" w:author="Author">
        <w:r>
          <w:lastRenderedPageBreak/>
          <w:t xml:space="preserve">From the bar plot of </w:t>
        </w:r>
        <w:proofErr w:type="spellStart"/>
        <w:r>
          <w:t>Day_of_week</w:t>
        </w:r>
        <w:proofErr w:type="spellEnd"/>
        <w:r>
          <w:t xml:space="preserve"> we can infer that </w:t>
        </w:r>
        <w:r>
          <w:rPr>
            <w:b/>
            <w:bCs/>
          </w:rPr>
          <w:t xml:space="preserve">Sunday, Tuesday </w:t>
        </w:r>
        <w:r>
          <w:t xml:space="preserve">and </w:t>
        </w:r>
        <w:r>
          <w:rPr>
            <w:b/>
            <w:bCs/>
          </w:rPr>
          <w:t xml:space="preserve">Wednesday </w:t>
        </w:r>
        <w:r>
          <w:t xml:space="preserve">are the Top – 3 days of the week at Gala Groceries each having a count of </w:t>
        </w:r>
        <w:r>
          <w:rPr>
            <w:b/>
            <w:bCs/>
          </w:rPr>
          <w:t xml:space="preserve">1132, 1165 </w:t>
        </w:r>
        <w:r>
          <w:t xml:space="preserve">and </w:t>
        </w:r>
        <w:r>
          <w:rPr>
            <w:b/>
            <w:bCs/>
          </w:rPr>
          <w:t xml:space="preserve">1169 </w:t>
        </w:r>
        <w:r>
          <w:t xml:space="preserve">and contribution of </w:t>
        </w:r>
        <w:r>
          <w:rPr>
            <w:b/>
            <w:bCs/>
          </w:rPr>
          <w:t>14.5%</w:t>
        </w:r>
        <w:r>
          <w:t xml:space="preserve">, </w:t>
        </w:r>
        <w:r>
          <w:rPr>
            <w:b/>
            <w:bCs/>
          </w:rPr>
          <w:t>14.9%</w:t>
        </w:r>
        <w:r>
          <w:t xml:space="preserve"> and </w:t>
        </w:r>
        <w:r>
          <w:rPr>
            <w:b/>
            <w:bCs/>
          </w:rPr>
          <w:t>14.9%</w:t>
        </w:r>
        <w:r>
          <w:t xml:space="preserve"> towards sales respectively.</w:t>
        </w:r>
        <w:r>
          <w:rPr>
            <w:noProof/>
          </w:rPr>
          <w:drawing>
            <wp:inline distT="0" distB="0" distL="0" distR="0" wp14:anchorId="0FDE3B2B" wp14:editId="45176AD6">
              <wp:extent cx="5943600" cy="3261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r>
          <w:rPr>
            <w:noProof/>
          </w:rPr>
          <w:drawing>
            <wp:inline distT="0" distB="0" distL="0" distR="0" wp14:anchorId="1D919247" wp14:editId="737C6930">
              <wp:extent cx="5943600"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ins>
    </w:p>
    <w:p w14:paraId="4EDE24CE" w14:textId="2A647C66" w:rsidR="000C599C" w:rsidRDefault="000C599C" w:rsidP="006F0063">
      <w:pPr>
        <w:rPr>
          <w:ins w:id="11" w:author="Author"/>
        </w:rPr>
      </w:pPr>
    </w:p>
    <w:p w14:paraId="6C05144B" w14:textId="19E866C7" w:rsidR="006F0063" w:rsidRDefault="006F0063" w:rsidP="006F0063">
      <w:pPr>
        <w:rPr>
          <w:ins w:id="12" w:author="Author"/>
        </w:rPr>
      </w:pPr>
    </w:p>
    <w:p w14:paraId="03BB9891" w14:textId="4ED8B5F6" w:rsidR="006F0063" w:rsidRDefault="006F0063" w:rsidP="006F0063">
      <w:pPr>
        <w:rPr>
          <w:ins w:id="13" w:author="Author"/>
        </w:rPr>
      </w:pPr>
    </w:p>
    <w:p w14:paraId="6AC97C8D" w14:textId="4EBC136D" w:rsidR="006F0063" w:rsidRDefault="006F0063" w:rsidP="006F0063">
      <w:pPr>
        <w:rPr>
          <w:ins w:id="14" w:author="Author"/>
        </w:rPr>
      </w:pPr>
    </w:p>
    <w:p w14:paraId="20420D26" w14:textId="20FF2866" w:rsidR="006F0063" w:rsidRDefault="006F0063" w:rsidP="006F0063">
      <w:pPr>
        <w:rPr>
          <w:ins w:id="15" w:author="Author"/>
        </w:rPr>
      </w:pPr>
    </w:p>
    <w:p w14:paraId="77BD905E" w14:textId="3E5852A5" w:rsidR="006F0063" w:rsidRDefault="006F0063" w:rsidP="006F0063">
      <w:pPr>
        <w:rPr>
          <w:ins w:id="16" w:author="Author"/>
        </w:rPr>
      </w:pPr>
    </w:p>
    <w:p w14:paraId="5D675E61" w14:textId="77777777" w:rsidR="006F0063" w:rsidRDefault="006F0063" w:rsidP="006F0063">
      <w:pPr>
        <w:rPr>
          <w:ins w:id="17" w:author="Author"/>
        </w:rPr>
        <w:pPrChange w:id="18" w:author="Author">
          <w:pPr>
            <w:pStyle w:val="ListParagraph"/>
            <w:numPr>
              <w:numId w:val="1"/>
            </w:numPr>
            <w:ind w:hanging="360"/>
          </w:pPr>
        </w:pPrChange>
      </w:pPr>
    </w:p>
    <w:p w14:paraId="4225A5B3" w14:textId="16AAF002" w:rsidR="000C599C" w:rsidRDefault="009B2DBB" w:rsidP="0040265E">
      <w:pPr>
        <w:pStyle w:val="ListParagraph"/>
        <w:numPr>
          <w:ilvl w:val="0"/>
          <w:numId w:val="1"/>
        </w:numPr>
        <w:rPr>
          <w:ins w:id="19" w:author="Author"/>
        </w:rPr>
      </w:pPr>
      <w:ins w:id="20" w:author="Author">
        <w:r>
          <w:lastRenderedPageBreak/>
          <w:t xml:space="preserve">From the bar plot and pie plot of hour of day we can infer that during the hours from </w:t>
        </w:r>
        <w:r>
          <w:rPr>
            <w:b/>
            <w:bCs/>
          </w:rPr>
          <w:t>11 AM to 12 PM, 16PM to 17PM</w:t>
        </w:r>
        <w:r>
          <w:t xml:space="preserve"> and </w:t>
        </w:r>
        <w:r>
          <w:rPr>
            <w:b/>
            <w:bCs/>
          </w:rPr>
          <w:t xml:space="preserve">18PM to 19PM </w:t>
        </w:r>
        <w:r>
          <w:t xml:space="preserve"> are the Top – 3 timeslots at Gala Groceries each having a count of </w:t>
        </w:r>
        <w:r w:rsidR="00607AC6">
          <w:rPr>
            <w:b/>
            <w:bCs/>
          </w:rPr>
          <w:t xml:space="preserve">738, 730 </w:t>
        </w:r>
        <w:r w:rsidR="00607AC6">
          <w:t xml:space="preserve"> and </w:t>
        </w:r>
        <w:r w:rsidR="00607AC6">
          <w:rPr>
            <w:b/>
            <w:bCs/>
          </w:rPr>
          <w:t xml:space="preserve">727 </w:t>
        </w:r>
        <w:r w:rsidR="00607AC6">
          <w:t xml:space="preserve">and contribution of </w:t>
        </w:r>
        <w:r w:rsidR="00607AC6">
          <w:rPr>
            <w:b/>
            <w:bCs/>
          </w:rPr>
          <w:t xml:space="preserve">9.43%, 9.32% </w:t>
        </w:r>
        <w:r w:rsidR="00607AC6">
          <w:t xml:space="preserve"> and </w:t>
        </w:r>
        <w:r w:rsidR="00607AC6">
          <w:rPr>
            <w:b/>
            <w:bCs/>
          </w:rPr>
          <w:t xml:space="preserve">9.29% </w:t>
        </w:r>
        <w:r w:rsidR="00607AC6">
          <w:t>towards sales respectively.</w:t>
        </w:r>
        <w:r w:rsidR="00607AC6">
          <w:rPr>
            <w:noProof/>
          </w:rPr>
          <w:drawing>
            <wp:inline distT="0" distB="0" distL="0" distR="0" wp14:anchorId="2AC6083D" wp14:editId="5679C616">
              <wp:extent cx="5943600" cy="2682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r w:rsidR="00607AC6">
          <w:rPr>
            <w:noProof/>
          </w:rPr>
          <w:drawing>
            <wp:inline distT="0" distB="0" distL="0" distR="0" wp14:anchorId="36C627E3" wp14:editId="7378F76B">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ins>
    </w:p>
    <w:p w14:paraId="2FBBD3A0" w14:textId="7B9FC3DA" w:rsidR="000C599C" w:rsidRDefault="000C599C" w:rsidP="00D93C61">
      <w:pPr>
        <w:rPr>
          <w:ins w:id="21" w:author="Author"/>
        </w:rPr>
      </w:pPr>
    </w:p>
    <w:p w14:paraId="3B297C1B" w14:textId="418ADFAA" w:rsidR="00607AC6" w:rsidRDefault="00607AC6" w:rsidP="00D93C61">
      <w:pPr>
        <w:rPr>
          <w:ins w:id="22" w:author="Author"/>
        </w:rPr>
      </w:pPr>
    </w:p>
    <w:p w14:paraId="07B35E05" w14:textId="072A9074" w:rsidR="00607AC6" w:rsidRDefault="00607AC6" w:rsidP="00D93C61">
      <w:pPr>
        <w:rPr>
          <w:ins w:id="23" w:author="Author"/>
        </w:rPr>
      </w:pPr>
    </w:p>
    <w:p w14:paraId="06F4732F" w14:textId="6AF378A9" w:rsidR="00607AC6" w:rsidRDefault="00607AC6" w:rsidP="00D93C61">
      <w:pPr>
        <w:rPr>
          <w:ins w:id="24" w:author="Author"/>
        </w:rPr>
      </w:pPr>
    </w:p>
    <w:p w14:paraId="1968DA24" w14:textId="66855C89" w:rsidR="00607AC6" w:rsidRDefault="00607AC6" w:rsidP="00D93C61">
      <w:pPr>
        <w:rPr>
          <w:ins w:id="25" w:author="Author"/>
        </w:rPr>
      </w:pPr>
    </w:p>
    <w:p w14:paraId="253BDC39" w14:textId="047C3221" w:rsidR="00607AC6" w:rsidRDefault="00607AC6" w:rsidP="00D93C61">
      <w:pPr>
        <w:rPr>
          <w:ins w:id="26" w:author="Author"/>
        </w:rPr>
      </w:pPr>
    </w:p>
    <w:p w14:paraId="2B9BD10A" w14:textId="13AF3731" w:rsidR="00607AC6" w:rsidRDefault="00607AC6" w:rsidP="00D93C61">
      <w:pPr>
        <w:rPr>
          <w:ins w:id="27" w:author="Author"/>
        </w:rPr>
      </w:pPr>
    </w:p>
    <w:p w14:paraId="43E4FC03" w14:textId="42A4D52F" w:rsidR="00607AC6" w:rsidRDefault="00607AC6" w:rsidP="00D93C61">
      <w:pPr>
        <w:rPr>
          <w:ins w:id="28" w:author="Author"/>
        </w:rPr>
      </w:pPr>
    </w:p>
    <w:p w14:paraId="48933A99" w14:textId="533BE735" w:rsidR="00607AC6" w:rsidRDefault="00607AC6" w:rsidP="00D93C61">
      <w:pPr>
        <w:rPr>
          <w:ins w:id="29" w:author="Author"/>
        </w:rPr>
      </w:pPr>
    </w:p>
    <w:p w14:paraId="3C21BE1C" w14:textId="75871A8D" w:rsidR="00607AC6" w:rsidRDefault="00607AC6" w:rsidP="00D93C61">
      <w:pPr>
        <w:rPr>
          <w:ins w:id="30" w:author="Author"/>
        </w:rPr>
      </w:pPr>
    </w:p>
    <w:p w14:paraId="5B128004" w14:textId="77777777" w:rsidR="00607AC6" w:rsidRDefault="00607AC6" w:rsidP="00D93C61">
      <w:pPr>
        <w:rPr>
          <w:ins w:id="31" w:author="Author"/>
        </w:rPr>
        <w:pPrChange w:id="32" w:author="Author">
          <w:pPr>
            <w:pStyle w:val="ListParagraph"/>
            <w:numPr>
              <w:numId w:val="1"/>
            </w:numPr>
            <w:ind w:hanging="360"/>
          </w:pPr>
        </w:pPrChange>
      </w:pPr>
    </w:p>
    <w:p w14:paraId="00000005" w14:textId="34482D6F" w:rsidR="00173F89" w:rsidDel="000C599C" w:rsidRDefault="001A448A" w:rsidP="0040265E">
      <w:pPr>
        <w:rPr>
          <w:del w:id="33" w:author="Author"/>
        </w:rPr>
      </w:pPr>
      <w:ins w:id="34" w:author="Author">
        <w:r>
          <w:lastRenderedPageBreak/>
          <w:t>From the bar plot</w:t>
        </w:r>
        <w:r w:rsidR="006F0063">
          <w:t xml:space="preserve"> and pie plot</w:t>
        </w:r>
        <w:r>
          <w:t xml:space="preserve"> of </w:t>
        </w:r>
        <w:proofErr w:type="spellStart"/>
        <w:r>
          <w:t>customer_type</w:t>
        </w:r>
        <w:proofErr w:type="spellEnd"/>
        <w:r>
          <w:t xml:space="preserve"> we can infer that the </w:t>
        </w:r>
        <w:proofErr w:type="spellStart"/>
        <w:r>
          <w:t>customer_type</w:t>
        </w:r>
        <w:proofErr w:type="spellEnd"/>
        <w:r>
          <w:t xml:space="preserve"> </w:t>
        </w:r>
        <w:r>
          <w:rPr>
            <w:b/>
            <w:bCs/>
          </w:rPr>
          <w:t>non-member,</w:t>
        </w:r>
        <w:r w:rsidR="000C599C">
          <w:rPr>
            <w:b/>
            <w:bCs/>
          </w:rPr>
          <w:t xml:space="preserve"> </w:t>
        </w:r>
        <w:r>
          <w:rPr>
            <w:b/>
            <w:bCs/>
          </w:rPr>
          <w:t xml:space="preserve">premium </w:t>
        </w:r>
        <w:r>
          <w:t xml:space="preserve">and </w:t>
        </w:r>
        <w:r w:rsidRPr="0040265E">
          <w:rPr>
            <w:b/>
            <w:bCs/>
            <w:rPrChange w:id="35" w:author="Author">
              <w:rPr/>
            </w:rPrChange>
          </w:rPr>
          <w:t>standard</w:t>
        </w:r>
        <w:r>
          <w:t xml:space="preserve"> are the</w:t>
        </w:r>
        <w:r w:rsidR="006F0063">
          <w:t xml:space="preserve"> Top - 3 </w:t>
        </w:r>
        <w:r>
          <w:t xml:space="preserve"> regular customers of Gala Groceries each having</w:t>
        </w:r>
        <w:r w:rsidR="000C599C">
          <w:t xml:space="preserve"> </w:t>
        </w:r>
        <w:r>
          <w:t xml:space="preserve">count of </w:t>
        </w:r>
        <w:r>
          <w:rPr>
            <w:b/>
            <w:bCs/>
          </w:rPr>
          <w:t>1601</w:t>
        </w:r>
        <w:r>
          <w:t xml:space="preserve">, </w:t>
        </w:r>
        <w:r>
          <w:rPr>
            <w:b/>
            <w:bCs/>
          </w:rPr>
          <w:t>1590</w:t>
        </w:r>
        <w:r w:rsidR="000C599C">
          <w:rPr>
            <w:b/>
            <w:bCs/>
          </w:rPr>
          <w:t xml:space="preserve"> </w:t>
        </w:r>
        <w:r w:rsidR="000C599C">
          <w:t xml:space="preserve">and </w:t>
        </w:r>
        <w:r w:rsidR="000C599C">
          <w:rPr>
            <w:b/>
            <w:bCs/>
          </w:rPr>
          <w:t xml:space="preserve">1595 </w:t>
        </w:r>
        <w:r w:rsidR="000C599C">
          <w:t xml:space="preserve">and contribution of </w:t>
        </w:r>
        <w:r w:rsidR="000C599C">
          <w:rPr>
            <w:b/>
            <w:bCs/>
          </w:rPr>
          <w:t xml:space="preserve">20.4%, 20.4% </w:t>
        </w:r>
        <w:r w:rsidR="000C599C">
          <w:t xml:space="preserve">and </w:t>
        </w:r>
        <w:r w:rsidR="000C599C">
          <w:rPr>
            <w:b/>
            <w:bCs/>
          </w:rPr>
          <w:t xml:space="preserve">20.3% </w:t>
        </w:r>
        <w:r w:rsidR="000C599C">
          <w:t>towards sales respectively.</w:t>
        </w:r>
      </w:ins>
      <w:del w:id="36" w:author="Author">
        <w:r w:rsidR="00F95485" w:rsidDel="001A448A">
          <w:delText>[Summarize findings from your analysis in 3 - 5 bullet points]</w:delText>
        </w:r>
      </w:del>
    </w:p>
    <w:p w14:paraId="3A318FB4" w14:textId="77777777" w:rsidR="000C599C" w:rsidRDefault="000C599C" w:rsidP="0040265E">
      <w:pPr>
        <w:pStyle w:val="ListParagraph"/>
        <w:numPr>
          <w:ilvl w:val="0"/>
          <w:numId w:val="1"/>
        </w:numPr>
        <w:rPr>
          <w:ins w:id="37" w:author="Author"/>
        </w:rPr>
        <w:pPrChange w:id="38" w:author="Author">
          <w:pPr/>
        </w:pPrChange>
      </w:pPr>
    </w:p>
    <w:p w14:paraId="00000006" w14:textId="14676E03" w:rsidR="00173F89" w:rsidRDefault="000C599C" w:rsidP="0040265E">
      <w:pPr>
        <w:ind w:left="360"/>
        <w:pPrChange w:id="39" w:author="Author">
          <w:pPr/>
        </w:pPrChange>
      </w:pPr>
      <w:ins w:id="40" w:author="Author">
        <w:r>
          <w:rPr>
            <w:noProof/>
          </w:rPr>
          <w:drawing>
            <wp:inline distT="0" distB="0" distL="0" distR="0" wp14:anchorId="5EF41B37" wp14:editId="4464C24C">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ins>
    </w:p>
    <w:p w14:paraId="00000007" w14:textId="6959205C" w:rsidR="00173F89" w:rsidRDefault="000C599C">
      <w:pPr>
        <w:rPr>
          <w:ins w:id="41" w:author="Author"/>
        </w:rPr>
      </w:pPr>
      <w:ins w:id="42" w:author="Author">
        <w:r>
          <w:rPr>
            <w:noProof/>
          </w:rPr>
          <w:drawing>
            <wp:inline distT="0" distB="0" distL="0" distR="0" wp14:anchorId="69380045" wp14:editId="4F882939">
              <wp:extent cx="594360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ins>
      <w:del w:id="43" w:author="Author">
        <w:r w:rsidR="00F95485" w:rsidDel="00607AC6">
          <w:delText>[Provide your recommendations in up to 3 bullet points]</w:delText>
        </w:r>
      </w:del>
    </w:p>
    <w:p w14:paraId="1B3B60DC" w14:textId="4FFF9FED" w:rsidR="00607AC6" w:rsidRDefault="00607AC6">
      <w:pPr>
        <w:rPr>
          <w:ins w:id="44" w:author="Author"/>
        </w:rPr>
      </w:pPr>
    </w:p>
    <w:p w14:paraId="1CA7364B" w14:textId="5379A8E2" w:rsidR="00607AC6" w:rsidRDefault="00607AC6">
      <w:pPr>
        <w:rPr>
          <w:ins w:id="45" w:author="Author"/>
        </w:rPr>
      </w:pPr>
    </w:p>
    <w:p w14:paraId="7D50DAFC" w14:textId="21EE038A" w:rsidR="00607AC6" w:rsidRDefault="00607AC6">
      <w:pPr>
        <w:rPr>
          <w:ins w:id="46" w:author="Author"/>
        </w:rPr>
      </w:pPr>
    </w:p>
    <w:p w14:paraId="430A80B3" w14:textId="04F83C61" w:rsidR="00607AC6" w:rsidRDefault="00607AC6">
      <w:pPr>
        <w:rPr>
          <w:ins w:id="47" w:author="Author"/>
        </w:rPr>
      </w:pPr>
    </w:p>
    <w:p w14:paraId="4231178D" w14:textId="70614C8B" w:rsidR="00607AC6" w:rsidRDefault="00607AC6">
      <w:pPr>
        <w:rPr>
          <w:ins w:id="48" w:author="Author"/>
        </w:rPr>
      </w:pPr>
    </w:p>
    <w:p w14:paraId="5FC265E8" w14:textId="3FCC6766" w:rsidR="00607AC6" w:rsidRDefault="00607AC6">
      <w:pPr>
        <w:rPr>
          <w:ins w:id="49" w:author="Author"/>
        </w:rPr>
      </w:pPr>
    </w:p>
    <w:p w14:paraId="1FA78009" w14:textId="77E793C9" w:rsidR="00607AC6" w:rsidRDefault="00607AC6">
      <w:pPr>
        <w:rPr>
          <w:ins w:id="50" w:author="Author"/>
        </w:rPr>
      </w:pPr>
    </w:p>
    <w:p w14:paraId="0A1D80E8" w14:textId="28E6F390" w:rsidR="00607AC6" w:rsidRDefault="00607AC6">
      <w:pPr>
        <w:rPr>
          <w:ins w:id="51" w:author="Author"/>
        </w:rPr>
      </w:pPr>
    </w:p>
    <w:p w14:paraId="3F1AA664" w14:textId="77777777" w:rsidR="00607AC6" w:rsidRDefault="00607AC6">
      <w:pPr>
        <w:rPr>
          <w:ins w:id="52" w:author="Author"/>
        </w:rPr>
      </w:pPr>
    </w:p>
    <w:p w14:paraId="3FD27C27" w14:textId="08F1AA14" w:rsidR="00607AC6" w:rsidRDefault="00607AC6">
      <w:pPr>
        <w:rPr>
          <w:ins w:id="53" w:author="Author"/>
        </w:rPr>
      </w:pPr>
    </w:p>
    <w:p w14:paraId="3A1686CD" w14:textId="7C6E2450" w:rsidR="00607AC6" w:rsidRDefault="00607AC6" w:rsidP="00D93C61">
      <w:pPr>
        <w:pStyle w:val="ListParagraph"/>
        <w:numPr>
          <w:ilvl w:val="0"/>
          <w:numId w:val="2"/>
        </w:numPr>
        <w:rPr>
          <w:ins w:id="54" w:author="Author"/>
        </w:rPr>
      </w:pPr>
      <w:ins w:id="55" w:author="Author">
        <w:r>
          <w:lastRenderedPageBreak/>
          <w:t xml:space="preserve">From the correlation plot we can infer that the </w:t>
        </w:r>
        <w:proofErr w:type="spellStart"/>
        <w:r>
          <w:rPr>
            <w:b/>
            <w:bCs/>
          </w:rPr>
          <w:t>unit_price</w:t>
        </w:r>
        <w:proofErr w:type="spellEnd"/>
        <w:r>
          <w:t xml:space="preserve"> has an impact score of </w:t>
        </w:r>
        <w:r>
          <w:rPr>
            <w:b/>
            <w:bCs/>
          </w:rPr>
          <w:t>0.79</w:t>
        </w:r>
        <w:r>
          <w:t xml:space="preserve"> on the </w:t>
        </w:r>
        <w:r>
          <w:rPr>
            <w:b/>
            <w:bCs/>
          </w:rPr>
          <w:t xml:space="preserve">total. </w:t>
        </w:r>
        <w:r>
          <w:t xml:space="preserve">So, to increase the profit the Gala stores can increase </w:t>
        </w:r>
        <w:proofErr w:type="spellStart"/>
        <w:r>
          <w:t>unit_price</w:t>
        </w:r>
        <w:proofErr w:type="spellEnd"/>
        <w:r>
          <w:t xml:space="preserve"> of individual items where possible and feasible.</w:t>
        </w:r>
        <w:r>
          <w:rPr>
            <w:noProof/>
          </w:rPr>
          <w:drawing>
            <wp:inline distT="0" distB="0" distL="0" distR="0" wp14:anchorId="5D9A214F" wp14:editId="0789FB48">
              <wp:extent cx="5943600" cy="5084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ins>
    </w:p>
    <w:p w14:paraId="28741709" w14:textId="3519DF2A" w:rsidR="00607AC6" w:rsidRDefault="00607AC6" w:rsidP="00D93C61">
      <w:pPr>
        <w:pStyle w:val="ListParagraph"/>
        <w:numPr>
          <w:ilvl w:val="0"/>
          <w:numId w:val="2"/>
        </w:numPr>
        <w:rPr>
          <w:ins w:id="56" w:author="Author"/>
        </w:rPr>
      </w:pPr>
      <w:ins w:id="57" w:author="Author">
        <w:r>
          <w:t xml:space="preserve">From the scatter plot we can infer that as </w:t>
        </w:r>
        <w:proofErr w:type="spellStart"/>
        <w:r>
          <w:t>unit_price</w:t>
        </w:r>
        <w:proofErr w:type="spellEnd"/>
        <w:r>
          <w:t xml:space="preserve"> increase the total sales in</w:t>
        </w:r>
        <w:del w:id="58" w:author="Author">
          <w:r w:rsidDel="009A3E4B">
            <w:delText>r</w:delText>
          </w:r>
        </w:del>
        <w:r>
          <w:t>creases.</w:t>
        </w:r>
        <w:r>
          <w:rPr>
            <w:noProof/>
          </w:rPr>
          <w:drawing>
            <wp:inline distT="0" distB="0" distL="0" distR="0" wp14:anchorId="3363BC5C" wp14:editId="61D4A063">
              <wp:extent cx="594360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ins>
    </w:p>
    <w:p w14:paraId="3C9328FF" w14:textId="1EA2CCE8" w:rsidR="00607AC6" w:rsidRDefault="00607AC6" w:rsidP="00D93C61">
      <w:pPr>
        <w:pStyle w:val="ListParagraph"/>
        <w:numPr>
          <w:ilvl w:val="0"/>
          <w:numId w:val="2"/>
        </w:numPr>
        <w:rPr>
          <w:ins w:id="59" w:author="Author"/>
        </w:rPr>
      </w:pPr>
      <w:ins w:id="60" w:author="Author">
        <w:r>
          <w:rPr>
            <w:b/>
            <w:bCs/>
          </w:rPr>
          <w:lastRenderedPageBreak/>
          <w:t xml:space="preserve">Fruits, Vegetables, Packaged foods, Baked goods, Canned Foods and </w:t>
        </w:r>
        <w:r w:rsidR="00D93C61">
          <w:rPr>
            <w:b/>
            <w:bCs/>
          </w:rPr>
          <w:t>Refrigerated items</w:t>
        </w:r>
        <w:r w:rsidR="00D93C61">
          <w:t xml:space="preserve"> are the type of Groceries that contribute to almost more than 5% to the sales at Gala Groceries. So, unit price of items belonging to such type of Groceries can be increased. </w:t>
        </w:r>
      </w:ins>
    </w:p>
    <w:p w14:paraId="75BE3FCF" w14:textId="32D57885" w:rsidR="00D93C61" w:rsidRDefault="00D93C61" w:rsidP="00D93C61">
      <w:pPr>
        <w:pStyle w:val="ListParagraph"/>
        <w:numPr>
          <w:ilvl w:val="0"/>
          <w:numId w:val="2"/>
        </w:numPr>
        <w:rPr>
          <w:ins w:id="61" w:author="Author"/>
        </w:rPr>
      </w:pPr>
      <w:ins w:id="62" w:author="Author">
        <w:r>
          <w:t xml:space="preserve">Groceries that belong to type </w:t>
        </w:r>
        <w:r>
          <w:rPr>
            <w:b/>
            <w:bCs/>
          </w:rPr>
          <w:t xml:space="preserve">Spices and Herbs, Pets, Personal Care </w:t>
        </w:r>
        <w:r>
          <w:t xml:space="preserve">and </w:t>
        </w:r>
        <w:r>
          <w:rPr>
            <w:b/>
            <w:bCs/>
          </w:rPr>
          <w:t xml:space="preserve">Condiments and Sauces </w:t>
        </w:r>
        <w:r>
          <w:t>have a very low contribution below 3% to the sales at Gala Groceries and prices of such items must be increased with extreme care or discounts on such items must be increased.</w:t>
        </w:r>
      </w:ins>
    </w:p>
    <w:p w14:paraId="427D6028" w14:textId="385E5BC3" w:rsidR="00D93C61" w:rsidRDefault="00D93C61" w:rsidP="00D93C61">
      <w:pPr>
        <w:pStyle w:val="ListParagraph"/>
        <w:numPr>
          <w:ilvl w:val="0"/>
          <w:numId w:val="2"/>
        </w:numPr>
        <w:pPrChange w:id="63" w:author="Author">
          <w:pPr/>
        </w:pPrChange>
      </w:pPr>
      <w:ins w:id="64" w:author="Author">
        <w:r>
          <w:t xml:space="preserve">Since, the dataset is from March month of 2022 year and its almost Summer in most parts of USA so the Gala Groceries can opt for </w:t>
        </w:r>
        <w:r w:rsidRPr="00B208D8">
          <w:rPr>
            <w:b/>
            <w:bCs/>
            <w:rPrChange w:id="65" w:author="Author">
              <w:rPr/>
            </w:rPrChange>
          </w:rPr>
          <w:t>cold beverages, refrigerated foods</w:t>
        </w:r>
        <w:r>
          <w:t xml:space="preserve"> and other </w:t>
        </w:r>
        <w:r w:rsidRPr="00B208D8">
          <w:rPr>
            <w:b/>
            <w:bCs/>
            <w:rPrChange w:id="66" w:author="Author">
              <w:rPr/>
            </w:rPrChange>
          </w:rPr>
          <w:t>summer skin care and sun tan prevention</w:t>
        </w:r>
        <w:r>
          <w:t xml:space="preserve"> products for increasing their profits. </w:t>
        </w:r>
      </w:ins>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000000B" w14:textId="2B7C7D82" w:rsidR="00173F89" w:rsidRDefault="001A448A">
      <w:ins w:id="67" w:author="Author">
        <w:r>
          <w:t>ADVAIT GURUNATH CHAVAN</w:t>
        </w:r>
      </w:ins>
      <w:del w:id="68" w:author="Author">
        <w:r w:rsidR="00F95485" w:rsidDel="001A448A">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25B1"/>
    <w:multiLevelType w:val="hybridMultilevel"/>
    <w:tmpl w:val="7E843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379B2"/>
    <w:multiLevelType w:val="hybridMultilevel"/>
    <w:tmpl w:val="CEC6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0C599C"/>
    <w:rsid w:val="001478A4"/>
    <w:rsid w:val="00173F89"/>
    <w:rsid w:val="001A448A"/>
    <w:rsid w:val="002E25D9"/>
    <w:rsid w:val="0040265E"/>
    <w:rsid w:val="00607AC6"/>
    <w:rsid w:val="006F0063"/>
    <w:rsid w:val="009A3E4B"/>
    <w:rsid w:val="009B2DBB"/>
    <w:rsid w:val="00B208D8"/>
    <w:rsid w:val="00D93C61"/>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1A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24" Type="http://schemas.microsoft.com/office/2007/relationships/hdphoto" Target="media/hdphoto9.wdp"/><Relationship Id="rId5" Type="http://schemas.openxmlformats.org/officeDocument/2006/relationships/webSettings" Target="webSettings.xml"/><Relationship Id="rId15" Type="http://schemas.microsoft.com/office/2007/relationships/hdphoto" Target="media/hdphoto5.wdp"/><Relationship Id="rId23" Type="http://schemas.openxmlformats.org/officeDocument/2006/relationships/image" Target="media/image10.png"/><Relationship Id="rId10" Type="http://schemas.openxmlformats.org/officeDocument/2006/relationships/image" Target="media/image3.png"/><Relationship Id="rId19" Type="http://schemas.microsoft.com/office/2007/relationships/hdphoto" Target="media/hdphoto7.wdp"/><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2023-11-12T07:34:00Z</dcterms:created>
  <dcterms:modified xsi:type="dcterms:W3CDTF">2023-11-12T07:35:00Z</dcterms:modified>
</cp:coreProperties>
</file>